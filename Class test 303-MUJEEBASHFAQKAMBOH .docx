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808080" w:themeColor="text1" w:themeTint="7F"/>
  <w:body>
    <w:p w14:paraId="0F8D7DA7" w14:textId="63F09EF8" w:rsidR="004B4341" w:rsidRPr="00B06E86" w:rsidRDefault="00DE51E9">
      <w:pPr>
        <w:rPr>
          <w:rFonts w:ascii="Times New Roman" w:hAnsi="Times New Roman" w:cs="Times New Roman"/>
          <w:color w:val="171717" w:themeColor="background2" w:themeShade="1A"/>
          <w:sz w:val="28"/>
          <w:szCs w:val="28"/>
        </w:rPr>
      </w:pPr>
      <w:r w:rsidRPr="00B06E86">
        <w:rPr>
          <w:rFonts w:ascii="Times New Roman" w:hAnsi="Times New Roman" w:cs="Times New Roman"/>
          <w:b/>
          <w:bCs/>
          <w:color w:val="171717" w:themeColor="background2" w:themeShade="1A"/>
          <w:sz w:val="28"/>
          <w:szCs w:val="28"/>
        </w:rPr>
        <w:t>Microsoft</w:t>
      </w:r>
      <w:r w:rsidRPr="00B06E86">
        <w:rPr>
          <w:rFonts w:ascii="Times New Roman" w:hAnsi="Times New Roman" w:cs="Times New Roman"/>
          <w:color w:val="171717" w:themeColor="background2" w:themeShade="1A"/>
          <w:sz w:val="28"/>
          <w:szCs w:val="28"/>
        </w:rPr>
        <w:t xml:space="preserve"> Word is a </w:t>
      </w:r>
      <w:r w:rsidRPr="00B06E86">
        <w:rPr>
          <w:rFonts w:ascii="Times New Roman" w:hAnsi="Times New Roman" w:cs="Times New Roman"/>
          <w:i/>
          <w:iCs/>
          <w:color w:val="171717" w:themeColor="background2" w:themeShade="1A"/>
          <w:sz w:val="28"/>
          <w:szCs w:val="28"/>
        </w:rPr>
        <w:t>powerful</w:t>
      </w:r>
      <w:r w:rsidRPr="00B06E86">
        <w:rPr>
          <w:rFonts w:ascii="Times New Roman" w:hAnsi="Times New Roman" w:cs="Times New Roman"/>
          <w:color w:val="171717" w:themeColor="background2" w:themeShade="1A"/>
          <w:sz w:val="28"/>
          <w:szCs w:val="28"/>
        </w:rPr>
        <w:t xml:space="preserve"> tool for document creation.</w:t>
      </w:r>
      <w:bookmarkStart w:id="0" w:name="_GoBack"/>
    </w:p>
    <w:bookmarkEnd w:id="0"/>
    <w:p w14:paraId="210F7B8B" w14:textId="6A03491A" w:rsidR="00DE51E9" w:rsidRPr="00B06E86" w:rsidRDefault="00DE51E9">
      <w:pPr>
        <w:rPr>
          <w:rFonts w:ascii="Times New Roman" w:hAnsi="Times New Roman" w:cs="Times New Roman"/>
          <w:color w:val="171717" w:themeColor="background2" w:themeShade="1A"/>
          <w:sz w:val="28"/>
          <w:szCs w:val="28"/>
        </w:rPr>
      </w:pPr>
    </w:p>
    <w:p w14:paraId="1B1860D6" w14:textId="116D34C0" w:rsidR="00DE51E9" w:rsidRPr="00B06E86" w:rsidRDefault="00DE51E9" w:rsidP="00912F4F">
      <w:pPr>
        <w:spacing w:line="360" w:lineRule="auto"/>
        <w:jc w:val="center"/>
        <w:rPr>
          <w:rFonts w:ascii="Times New Roman" w:hAnsi="Times New Roman" w:cs="Times New Roman"/>
          <w:color w:val="171717" w:themeColor="background2" w:themeShade="1A"/>
          <w:sz w:val="28"/>
          <w:szCs w:val="28"/>
        </w:rPr>
      </w:pPr>
      <w:r w:rsidRPr="00B06E86">
        <w:rPr>
          <w:rFonts w:ascii="Times New Roman" w:hAnsi="Times New Roman" w:cs="Times New Roman"/>
          <w:color w:val="171717" w:themeColor="background2" w:themeShade="1A"/>
          <w:sz w:val="28"/>
          <w:szCs w:val="28"/>
        </w:rPr>
        <w:t>Video provides a powerful way to help you prove your point. When you click Online Video, you can paste in the embed code for the video you want to add. You can also type a keyword to search online for the video that best fits your document.</w:t>
      </w:r>
    </w:p>
    <w:p w14:paraId="5C2E91CF" w14:textId="019C8CF1" w:rsidR="00912F4F" w:rsidRPr="00B06E86" w:rsidRDefault="00912F4F" w:rsidP="00DE51E9">
      <w:pPr>
        <w:spacing w:line="360" w:lineRule="auto"/>
        <w:jc w:val="center"/>
        <w:rPr>
          <w:rFonts w:ascii="Times New Roman" w:hAnsi="Times New Roman" w:cs="Times New Roman"/>
          <w:color w:val="171717" w:themeColor="background2" w:themeShade="1A"/>
          <w:sz w:val="28"/>
          <w:szCs w:val="28"/>
        </w:rPr>
      </w:pPr>
    </w:p>
    <w:tbl>
      <w:tblPr>
        <w:tblStyle w:val="TableGrid"/>
        <w:tblW w:w="0" w:type="auto"/>
        <w:tblLook w:val="04A0" w:firstRow="1" w:lastRow="0" w:firstColumn="1" w:lastColumn="0" w:noHBand="0" w:noVBand="1"/>
      </w:tblPr>
      <w:tblGrid>
        <w:gridCol w:w="3116"/>
        <w:gridCol w:w="3117"/>
        <w:gridCol w:w="3117"/>
      </w:tblGrid>
      <w:tr w:rsidR="00B06E86" w:rsidRPr="00B06E86" w14:paraId="1718F5DE" w14:textId="77777777" w:rsidTr="00912F4F">
        <w:tc>
          <w:tcPr>
            <w:tcW w:w="3116" w:type="dxa"/>
          </w:tcPr>
          <w:p w14:paraId="4FF8C1E9" w14:textId="77777777" w:rsidR="00912F4F" w:rsidRPr="00B06E86" w:rsidRDefault="00912F4F" w:rsidP="00DE51E9">
            <w:pPr>
              <w:spacing w:line="360" w:lineRule="auto"/>
              <w:jc w:val="center"/>
              <w:rPr>
                <w:rFonts w:ascii="Times New Roman" w:hAnsi="Times New Roman" w:cs="Times New Roman"/>
                <w:b/>
                <w:bCs/>
                <w:color w:val="171717" w:themeColor="background2" w:themeShade="1A"/>
                <w:sz w:val="28"/>
                <w:szCs w:val="28"/>
              </w:rPr>
            </w:pPr>
            <w:r w:rsidRPr="00B06E86">
              <w:rPr>
                <w:rFonts w:ascii="Times New Roman" w:hAnsi="Times New Roman" w:cs="Times New Roman"/>
                <w:b/>
                <w:bCs/>
                <w:color w:val="171717" w:themeColor="background2" w:themeShade="1A"/>
                <w:sz w:val="28"/>
                <w:szCs w:val="28"/>
              </w:rPr>
              <w:t>ITEMS</w:t>
            </w:r>
          </w:p>
          <w:p w14:paraId="59A3BE7B" w14:textId="30B9160E" w:rsidR="00370A32" w:rsidRPr="00B06E86" w:rsidRDefault="00370A32" w:rsidP="00DE51E9">
            <w:pPr>
              <w:spacing w:line="360" w:lineRule="auto"/>
              <w:jc w:val="center"/>
              <w:rPr>
                <w:rFonts w:ascii="Times New Roman" w:hAnsi="Times New Roman" w:cs="Times New Roman"/>
                <w:color w:val="171717" w:themeColor="background2" w:themeShade="1A"/>
                <w:sz w:val="28"/>
                <w:szCs w:val="28"/>
              </w:rPr>
            </w:pPr>
          </w:p>
        </w:tc>
        <w:tc>
          <w:tcPr>
            <w:tcW w:w="3117" w:type="dxa"/>
          </w:tcPr>
          <w:p w14:paraId="79CF4EAB" w14:textId="53A53573" w:rsidR="00912F4F" w:rsidRPr="00B06E86" w:rsidRDefault="00912F4F" w:rsidP="00912F4F">
            <w:pPr>
              <w:tabs>
                <w:tab w:val="left" w:pos="383"/>
              </w:tabs>
              <w:spacing w:line="360" w:lineRule="auto"/>
              <w:rPr>
                <w:rFonts w:ascii="Times New Roman" w:hAnsi="Times New Roman" w:cs="Times New Roman"/>
                <w:b/>
                <w:bCs/>
                <w:color w:val="171717" w:themeColor="background2" w:themeShade="1A"/>
                <w:sz w:val="28"/>
                <w:szCs w:val="28"/>
              </w:rPr>
            </w:pPr>
            <w:r w:rsidRPr="00B06E86">
              <w:rPr>
                <w:rFonts w:ascii="Times New Roman" w:hAnsi="Times New Roman" w:cs="Times New Roman"/>
                <w:color w:val="171717" w:themeColor="background2" w:themeShade="1A"/>
                <w:sz w:val="28"/>
                <w:szCs w:val="28"/>
              </w:rPr>
              <w:tab/>
            </w:r>
            <w:r w:rsidRPr="00B06E86">
              <w:rPr>
                <w:rFonts w:ascii="Times New Roman" w:hAnsi="Times New Roman" w:cs="Times New Roman"/>
                <w:b/>
                <w:bCs/>
                <w:color w:val="171717" w:themeColor="background2" w:themeShade="1A"/>
                <w:sz w:val="28"/>
                <w:szCs w:val="28"/>
              </w:rPr>
              <w:t>QUANTITY</w:t>
            </w:r>
          </w:p>
        </w:tc>
        <w:tc>
          <w:tcPr>
            <w:tcW w:w="3117" w:type="dxa"/>
          </w:tcPr>
          <w:p w14:paraId="2109FC18" w14:textId="27DCD97E" w:rsidR="00912F4F" w:rsidRPr="00B06E86" w:rsidRDefault="00912F4F" w:rsidP="00DE51E9">
            <w:pPr>
              <w:spacing w:line="360" w:lineRule="auto"/>
              <w:jc w:val="center"/>
              <w:rPr>
                <w:rFonts w:ascii="Times New Roman" w:hAnsi="Times New Roman" w:cs="Times New Roman"/>
                <w:b/>
                <w:bCs/>
                <w:color w:val="171717" w:themeColor="background2" w:themeShade="1A"/>
                <w:sz w:val="28"/>
                <w:szCs w:val="28"/>
              </w:rPr>
            </w:pPr>
            <w:r w:rsidRPr="00B06E86">
              <w:rPr>
                <w:rFonts w:ascii="Times New Roman" w:hAnsi="Times New Roman" w:cs="Times New Roman"/>
                <w:b/>
                <w:bCs/>
                <w:color w:val="171717" w:themeColor="background2" w:themeShade="1A"/>
                <w:sz w:val="28"/>
                <w:szCs w:val="28"/>
              </w:rPr>
              <w:t>PRICE</w:t>
            </w:r>
          </w:p>
        </w:tc>
      </w:tr>
      <w:tr w:rsidR="00B06E86" w:rsidRPr="00B06E86" w14:paraId="0AA613A5" w14:textId="77777777" w:rsidTr="00912F4F">
        <w:tc>
          <w:tcPr>
            <w:tcW w:w="3116" w:type="dxa"/>
          </w:tcPr>
          <w:p w14:paraId="339D14A0" w14:textId="3F7C36AB" w:rsidR="00912F4F" w:rsidRPr="00B06E86" w:rsidRDefault="00F102D8" w:rsidP="00DE51E9">
            <w:pPr>
              <w:spacing w:line="360" w:lineRule="auto"/>
              <w:jc w:val="center"/>
              <w:rPr>
                <w:rFonts w:ascii="Times New Roman" w:hAnsi="Times New Roman" w:cs="Times New Roman"/>
                <w:color w:val="171717" w:themeColor="background2" w:themeShade="1A"/>
                <w:sz w:val="28"/>
                <w:szCs w:val="28"/>
              </w:rPr>
            </w:pPr>
            <w:r w:rsidRPr="00B06E86">
              <w:rPr>
                <w:rFonts w:ascii="Times New Roman" w:hAnsi="Times New Roman" w:cs="Times New Roman"/>
                <w:color w:val="171717" w:themeColor="background2" w:themeShade="1A"/>
                <w:sz w:val="28"/>
                <w:szCs w:val="28"/>
              </w:rPr>
              <w:t>APPLE</w:t>
            </w:r>
          </w:p>
        </w:tc>
        <w:tc>
          <w:tcPr>
            <w:tcW w:w="3117" w:type="dxa"/>
          </w:tcPr>
          <w:p w14:paraId="2C2D02D6" w14:textId="2FF2B0E2" w:rsidR="00912F4F" w:rsidRPr="00B06E86" w:rsidRDefault="00F102D8" w:rsidP="00F102D8">
            <w:pPr>
              <w:tabs>
                <w:tab w:val="left" w:pos="781"/>
              </w:tabs>
              <w:spacing w:line="360" w:lineRule="auto"/>
              <w:rPr>
                <w:rFonts w:ascii="Times New Roman" w:hAnsi="Times New Roman" w:cs="Times New Roman"/>
                <w:color w:val="171717" w:themeColor="background2" w:themeShade="1A"/>
                <w:sz w:val="28"/>
                <w:szCs w:val="28"/>
              </w:rPr>
            </w:pPr>
            <w:r w:rsidRPr="00B06E86">
              <w:rPr>
                <w:rFonts w:ascii="Times New Roman" w:hAnsi="Times New Roman" w:cs="Times New Roman"/>
                <w:color w:val="171717" w:themeColor="background2" w:themeShade="1A"/>
                <w:sz w:val="28"/>
                <w:szCs w:val="28"/>
              </w:rPr>
              <w:tab/>
              <w:t>04</w:t>
            </w:r>
          </w:p>
        </w:tc>
        <w:tc>
          <w:tcPr>
            <w:tcW w:w="3117" w:type="dxa"/>
          </w:tcPr>
          <w:p w14:paraId="55D294DF" w14:textId="0746624B" w:rsidR="00912F4F" w:rsidRPr="00B06E86" w:rsidRDefault="00F102D8" w:rsidP="00F102D8">
            <w:pPr>
              <w:spacing w:line="360" w:lineRule="auto"/>
              <w:jc w:val="center"/>
              <w:rPr>
                <w:rFonts w:ascii="Times New Roman" w:hAnsi="Times New Roman" w:cs="Times New Roman"/>
                <w:color w:val="171717" w:themeColor="background2" w:themeShade="1A"/>
                <w:sz w:val="28"/>
                <w:szCs w:val="28"/>
              </w:rPr>
            </w:pPr>
            <w:r w:rsidRPr="00B06E86">
              <w:rPr>
                <w:rFonts w:ascii="Times New Roman" w:hAnsi="Times New Roman" w:cs="Times New Roman"/>
                <w:color w:val="171717" w:themeColor="background2" w:themeShade="1A"/>
                <w:sz w:val="28"/>
                <w:szCs w:val="28"/>
              </w:rPr>
              <w:t>356Rs</w:t>
            </w:r>
          </w:p>
        </w:tc>
      </w:tr>
      <w:tr w:rsidR="00912F4F" w:rsidRPr="00B06E86" w14:paraId="522A63CF" w14:textId="77777777" w:rsidTr="00912F4F">
        <w:tc>
          <w:tcPr>
            <w:tcW w:w="3116" w:type="dxa"/>
          </w:tcPr>
          <w:p w14:paraId="204C523F" w14:textId="72DA444B" w:rsidR="00912F4F" w:rsidRPr="00B06E86" w:rsidRDefault="00F102D8" w:rsidP="00DE51E9">
            <w:pPr>
              <w:spacing w:line="360" w:lineRule="auto"/>
              <w:jc w:val="center"/>
              <w:rPr>
                <w:rFonts w:ascii="Times New Roman" w:hAnsi="Times New Roman" w:cs="Times New Roman"/>
                <w:color w:val="171717" w:themeColor="background2" w:themeShade="1A"/>
                <w:sz w:val="28"/>
                <w:szCs w:val="28"/>
              </w:rPr>
            </w:pPr>
            <w:r w:rsidRPr="00B06E86">
              <w:rPr>
                <w:rFonts w:ascii="Times New Roman" w:hAnsi="Times New Roman" w:cs="Times New Roman"/>
                <w:color w:val="171717" w:themeColor="background2" w:themeShade="1A"/>
                <w:sz w:val="28"/>
                <w:szCs w:val="28"/>
              </w:rPr>
              <w:t>MANGO</w:t>
            </w:r>
          </w:p>
        </w:tc>
        <w:tc>
          <w:tcPr>
            <w:tcW w:w="3117" w:type="dxa"/>
          </w:tcPr>
          <w:p w14:paraId="2AFC024C" w14:textId="1B7DA2FE" w:rsidR="00912F4F" w:rsidRPr="00B06E86" w:rsidRDefault="00F102D8" w:rsidP="00F102D8">
            <w:pPr>
              <w:tabs>
                <w:tab w:val="left" w:pos="751"/>
              </w:tabs>
              <w:spacing w:line="360" w:lineRule="auto"/>
              <w:rPr>
                <w:rFonts w:ascii="Times New Roman" w:hAnsi="Times New Roman" w:cs="Times New Roman"/>
                <w:color w:val="171717" w:themeColor="background2" w:themeShade="1A"/>
                <w:sz w:val="28"/>
                <w:szCs w:val="28"/>
              </w:rPr>
            </w:pPr>
            <w:r w:rsidRPr="00B06E86">
              <w:rPr>
                <w:rFonts w:ascii="Times New Roman" w:hAnsi="Times New Roman" w:cs="Times New Roman"/>
                <w:color w:val="171717" w:themeColor="background2" w:themeShade="1A"/>
                <w:sz w:val="28"/>
                <w:szCs w:val="28"/>
              </w:rPr>
              <w:tab/>
              <w:t>08</w:t>
            </w:r>
          </w:p>
        </w:tc>
        <w:tc>
          <w:tcPr>
            <w:tcW w:w="3117" w:type="dxa"/>
          </w:tcPr>
          <w:p w14:paraId="20F0D50F" w14:textId="32357A8A" w:rsidR="00912F4F" w:rsidRPr="00B06E86" w:rsidRDefault="00F102D8" w:rsidP="00F102D8">
            <w:pPr>
              <w:tabs>
                <w:tab w:val="left" w:pos="214"/>
              </w:tabs>
              <w:spacing w:line="360" w:lineRule="auto"/>
              <w:jc w:val="center"/>
              <w:rPr>
                <w:rFonts w:ascii="Times New Roman" w:hAnsi="Times New Roman" w:cs="Times New Roman"/>
                <w:color w:val="171717" w:themeColor="background2" w:themeShade="1A"/>
                <w:sz w:val="28"/>
                <w:szCs w:val="28"/>
              </w:rPr>
            </w:pPr>
            <w:r w:rsidRPr="00B06E86">
              <w:rPr>
                <w:rFonts w:ascii="Times New Roman" w:hAnsi="Times New Roman" w:cs="Times New Roman"/>
                <w:color w:val="171717" w:themeColor="background2" w:themeShade="1A"/>
                <w:sz w:val="28"/>
                <w:szCs w:val="28"/>
              </w:rPr>
              <w:t>598Rs</w:t>
            </w:r>
          </w:p>
        </w:tc>
      </w:tr>
    </w:tbl>
    <w:p w14:paraId="6DD7ABC0" w14:textId="48AAC8D0" w:rsidR="00912F4F" w:rsidRPr="00B06E86" w:rsidRDefault="00912F4F" w:rsidP="00DE51E9">
      <w:pPr>
        <w:spacing w:line="360" w:lineRule="auto"/>
        <w:jc w:val="center"/>
        <w:rPr>
          <w:rFonts w:ascii="Times New Roman" w:hAnsi="Times New Roman" w:cs="Times New Roman"/>
          <w:color w:val="171717" w:themeColor="background2" w:themeShade="1A"/>
          <w:sz w:val="28"/>
          <w:szCs w:val="28"/>
        </w:rPr>
      </w:pPr>
    </w:p>
    <w:p w14:paraId="5AE6B4BE" w14:textId="5FB0CD6A" w:rsidR="00F102D8" w:rsidRPr="00B06E86" w:rsidRDefault="00F102D8" w:rsidP="00DE51E9">
      <w:pPr>
        <w:spacing w:line="360" w:lineRule="auto"/>
        <w:jc w:val="center"/>
        <w:rPr>
          <w:rFonts w:ascii="Times New Roman" w:hAnsi="Times New Roman" w:cs="Times New Roman"/>
          <w:color w:val="171717" w:themeColor="background2" w:themeShade="1A"/>
          <w:sz w:val="28"/>
          <w:szCs w:val="28"/>
        </w:rPr>
      </w:pPr>
    </w:p>
    <w:p w14:paraId="1D918043" w14:textId="578E1251" w:rsidR="00F102D8" w:rsidRPr="00B06E86" w:rsidRDefault="00F102D8" w:rsidP="00F102D8">
      <w:pPr>
        <w:pStyle w:val="ListParagraph"/>
        <w:numPr>
          <w:ilvl w:val="0"/>
          <w:numId w:val="1"/>
        </w:numPr>
        <w:spacing w:line="360" w:lineRule="auto"/>
        <w:rPr>
          <w:rFonts w:asciiTheme="majorHAnsi" w:hAnsiTheme="majorHAnsi" w:cstheme="majorHAnsi"/>
          <w:color w:val="171717" w:themeColor="background2" w:themeShade="1A"/>
          <w:sz w:val="28"/>
          <w:szCs w:val="28"/>
        </w:rPr>
      </w:pPr>
      <w:r w:rsidRPr="00B06E86">
        <w:rPr>
          <w:rFonts w:asciiTheme="majorHAnsi" w:hAnsiTheme="majorHAnsi" w:cstheme="majorHAnsi"/>
          <w:color w:val="171717" w:themeColor="background2" w:themeShade="1A"/>
          <w:sz w:val="28"/>
          <w:szCs w:val="28"/>
        </w:rPr>
        <w:t>In order to save word document as a pdf, you need to move cursor to left top corner.</w:t>
      </w:r>
    </w:p>
    <w:p w14:paraId="77D0F382" w14:textId="735543BA" w:rsidR="00F102D8" w:rsidRPr="00B06E86" w:rsidRDefault="00F102D8" w:rsidP="008D5D01">
      <w:pPr>
        <w:pStyle w:val="ListParagraph"/>
        <w:numPr>
          <w:ilvl w:val="0"/>
          <w:numId w:val="1"/>
        </w:numPr>
        <w:spacing w:line="360" w:lineRule="auto"/>
        <w:rPr>
          <w:rFonts w:asciiTheme="majorHAnsi" w:hAnsiTheme="majorHAnsi" w:cstheme="majorHAnsi"/>
          <w:color w:val="171717" w:themeColor="background2" w:themeShade="1A"/>
          <w:sz w:val="28"/>
          <w:szCs w:val="28"/>
          <w:rPrChange w:id="1" w:author="Students" w:date="2024-10-23T12:56:00Z">
            <w:rPr/>
          </w:rPrChange>
        </w:rPr>
      </w:pPr>
      <w:r w:rsidRPr="00B06E86">
        <w:rPr>
          <w:rFonts w:asciiTheme="majorHAnsi" w:hAnsiTheme="majorHAnsi" w:cstheme="majorHAnsi"/>
          <w:color w:val="171717" w:themeColor="background2" w:themeShade="1A"/>
          <w:sz w:val="28"/>
          <w:szCs w:val="28"/>
        </w:rPr>
        <w:t>Click on file</w:t>
      </w:r>
      <w:ins w:id="2" w:author="Students" w:date="2024-10-23T12:56:00Z">
        <w:r w:rsidR="008D5D01" w:rsidRPr="00B06E86">
          <w:rPr>
            <w:rFonts w:asciiTheme="majorHAnsi" w:hAnsiTheme="majorHAnsi" w:cstheme="majorHAnsi"/>
            <w:color w:val="171717" w:themeColor="background2" w:themeShade="1A"/>
            <w:sz w:val="28"/>
            <w:szCs w:val="28"/>
          </w:rPr>
          <w:t xml:space="preserve">. </w:t>
        </w:r>
      </w:ins>
      <w:moveToRangeStart w:id="3" w:author="Students" w:date="2024-10-23T12:56:00Z" w:name="move180580606"/>
      <w:moveTo w:id="4" w:author="Students" w:date="2024-10-23T12:56:00Z">
        <w:r w:rsidR="008D5D01" w:rsidRPr="00B06E86">
          <w:rPr>
            <w:rFonts w:asciiTheme="majorHAnsi" w:hAnsiTheme="majorHAnsi" w:cstheme="majorHAnsi"/>
            <w:color w:val="171717" w:themeColor="background2" w:themeShade="1A"/>
            <w:sz w:val="28"/>
            <w:szCs w:val="28"/>
          </w:rPr>
          <w:t>Then select save as.</w:t>
        </w:r>
      </w:moveTo>
      <w:moveToRangeEnd w:id="3"/>
      <w:del w:id="5" w:author="Students" w:date="2024-10-23T12:56:00Z">
        <w:r w:rsidRPr="00B06E86" w:rsidDel="008D5D01">
          <w:rPr>
            <w:rFonts w:asciiTheme="majorHAnsi" w:hAnsiTheme="majorHAnsi" w:cstheme="majorHAnsi"/>
            <w:color w:val="171717" w:themeColor="background2" w:themeShade="1A"/>
            <w:sz w:val="28"/>
            <w:szCs w:val="28"/>
          </w:rPr>
          <w:delText>.</w:delText>
        </w:r>
      </w:del>
      <w:del w:id="6" w:author="Students" w:date="2024-10-23T12:55:00Z">
        <w:r w:rsidRPr="00B06E86" w:rsidDel="008D5D01">
          <w:rPr>
            <w:rFonts w:asciiTheme="majorHAnsi" w:hAnsiTheme="majorHAnsi" w:cstheme="majorHAnsi"/>
            <w:color w:val="171717" w:themeColor="background2" w:themeShade="1A"/>
            <w:sz w:val="28"/>
            <w:szCs w:val="28"/>
          </w:rPr>
          <w:br/>
        </w:r>
      </w:del>
      <w:moveFromRangeStart w:id="7" w:author="Students" w:date="2024-10-23T12:56:00Z" w:name="move180580606"/>
      <w:moveFrom w:id="8" w:author="Students" w:date="2024-10-23T12:56:00Z">
        <w:r w:rsidRPr="00B06E86" w:rsidDel="008D5D01">
          <w:rPr>
            <w:rFonts w:asciiTheme="majorHAnsi" w:hAnsiTheme="majorHAnsi" w:cstheme="majorHAnsi"/>
            <w:color w:val="171717" w:themeColor="background2" w:themeShade="1A"/>
            <w:sz w:val="28"/>
            <w:szCs w:val="28"/>
            <w:rPrChange w:id="9" w:author="Students" w:date="2024-10-23T12:56:00Z">
              <w:rPr/>
            </w:rPrChange>
          </w:rPr>
          <w:t>Then select save as.</w:t>
        </w:r>
      </w:moveFrom>
      <w:moveFromRangeEnd w:id="7"/>
    </w:p>
    <w:p w14:paraId="3C77DAEB" w14:textId="38238CEB" w:rsidR="00F102D8" w:rsidRPr="00B06E86" w:rsidRDefault="00F102D8" w:rsidP="00F102D8">
      <w:pPr>
        <w:pStyle w:val="ListParagraph"/>
        <w:numPr>
          <w:ilvl w:val="0"/>
          <w:numId w:val="1"/>
        </w:numPr>
        <w:spacing w:line="360" w:lineRule="auto"/>
        <w:rPr>
          <w:rFonts w:asciiTheme="majorHAnsi" w:hAnsiTheme="majorHAnsi" w:cstheme="majorHAnsi"/>
          <w:color w:val="171717" w:themeColor="background2" w:themeShade="1A"/>
          <w:sz w:val="28"/>
          <w:szCs w:val="28"/>
        </w:rPr>
      </w:pPr>
      <w:r w:rsidRPr="00B06E86">
        <w:rPr>
          <w:rFonts w:asciiTheme="majorHAnsi" w:hAnsiTheme="majorHAnsi" w:cstheme="majorHAnsi"/>
          <w:color w:val="171717" w:themeColor="background2" w:themeShade="1A"/>
          <w:sz w:val="28"/>
          <w:szCs w:val="28"/>
        </w:rPr>
        <w:t>Write file name of your choice and use extension (.pdf) if you want save your file in pdf form.</w:t>
      </w:r>
    </w:p>
    <w:p w14:paraId="6A72CDA4" w14:textId="21C51D1A" w:rsidR="00F102D8" w:rsidRPr="00B06E86" w:rsidRDefault="00F102D8" w:rsidP="00F102D8">
      <w:pPr>
        <w:pStyle w:val="ListParagraph"/>
        <w:numPr>
          <w:ilvl w:val="0"/>
          <w:numId w:val="1"/>
        </w:numPr>
        <w:spacing w:line="360" w:lineRule="auto"/>
        <w:rPr>
          <w:rFonts w:asciiTheme="majorHAnsi" w:hAnsiTheme="majorHAnsi" w:cstheme="majorHAnsi"/>
          <w:color w:val="171717" w:themeColor="background2" w:themeShade="1A"/>
          <w:sz w:val="28"/>
          <w:szCs w:val="28"/>
        </w:rPr>
      </w:pPr>
      <w:r w:rsidRPr="00B06E86">
        <w:rPr>
          <w:rFonts w:asciiTheme="majorHAnsi" w:hAnsiTheme="majorHAnsi" w:cstheme="majorHAnsi"/>
          <w:color w:val="171717" w:themeColor="background2" w:themeShade="1A"/>
          <w:sz w:val="28"/>
          <w:szCs w:val="28"/>
        </w:rPr>
        <w:t>Or you can simply use the option save as adobe pdf.</w:t>
      </w:r>
    </w:p>
    <w:p w14:paraId="69E0F67E" w14:textId="765D235A" w:rsidR="003E196C" w:rsidRPr="00B06E86" w:rsidRDefault="00F102D8" w:rsidP="003E196C">
      <w:pPr>
        <w:spacing w:line="360" w:lineRule="auto"/>
        <w:rPr>
          <w:rFonts w:asciiTheme="majorHAnsi" w:hAnsiTheme="majorHAnsi" w:cstheme="majorHAnsi"/>
          <w:color w:val="171717" w:themeColor="background2" w:themeShade="1A"/>
          <w:sz w:val="28"/>
          <w:szCs w:val="28"/>
        </w:rPr>
      </w:pPr>
      <w:commentRangeStart w:id="10"/>
      <w:r w:rsidRPr="00B06E86">
        <w:rPr>
          <w:rFonts w:asciiTheme="majorHAnsi" w:hAnsiTheme="majorHAnsi" w:cstheme="majorHAnsi"/>
          <w:color w:val="171717" w:themeColor="background2" w:themeShade="1A"/>
          <w:sz w:val="28"/>
          <w:szCs w:val="28"/>
        </w:rPr>
        <w:t xml:space="preserve">Video provides a </w:t>
      </w:r>
      <w:proofErr w:type="spellStart"/>
      <w:r w:rsidRPr="00B06E86">
        <w:rPr>
          <w:rFonts w:asciiTheme="majorHAnsi" w:hAnsiTheme="majorHAnsi" w:cstheme="majorHAnsi"/>
          <w:b/>
          <w:bCs/>
          <w:color w:val="171717" w:themeColor="background2" w:themeShade="1A"/>
          <w:sz w:val="28"/>
          <w:szCs w:val="28"/>
          <w:rPrChange w:id="11" w:author="Students" w:date="2024-10-23T12:53:00Z">
            <w:rPr>
              <w:rFonts w:asciiTheme="majorHAnsi" w:hAnsiTheme="majorHAnsi" w:cstheme="majorHAnsi"/>
              <w:sz w:val="28"/>
              <w:szCs w:val="28"/>
            </w:rPr>
          </w:rPrChange>
        </w:rPr>
        <w:t>po</w:t>
      </w:r>
      <w:r w:rsidR="002F40A5" w:rsidRPr="00B06E86">
        <w:rPr>
          <w:rFonts w:asciiTheme="majorHAnsi" w:hAnsiTheme="majorHAnsi" w:cstheme="majorHAnsi"/>
          <w:b/>
          <w:bCs/>
          <w:color w:val="171717" w:themeColor="background2" w:themeShade="1A"/>
          <w:sz w:val="28"/>
          <w:szCs w:val="28"/>
          <w:rPrChange w:id="12" w:author="Students" w:date="2024-10-23T12:53:00Z">
            <w:rPr>
              <w:rFonts w:asciiTheme="majorHAnsi" w:hAnsiTheme="majorHAnsi" w:cstheme="majorHAnsi"/>
              <w:sz w:val="28"/>
              <w:szCs w:val="28"/>
            </w:rPr>
          </w:rPrChange>
        </w:rPr>
        <w:t>wer</w:t>
      </w:r>
      <w:r w:rsidRPr="00B06E86">
        <w:rPr>
          <w:rFonts w:asciiTheme="majorHAnsi" w:hAnsiTheme="majorHAnsi" w:cstheme="majorHAnsi"/>
          <w:b/>
          <w:bCs/>
          <w:color w:val="171717" w:themeColor="background2" w:themeShade="1A"/>
          <w:sz w:val="28"/>
          <w:szCs w:val="28"/>
          <w:rPrChange w:id="13" w:author="Students" w:date="2024-10-23T12:53:00Z">
            <w:rPr>
              <w:rFonts w:asciiTheme="majorHAnsi" w:hAnsiTheme="majorHAnsi" w:cstheme="majorHAnsi"/>
              <w:sz w:val="28"/>
              <w:szCs w:val="28"/>
            </w:rPr>
          </w:rPrChange>
        </w:rPr>
        <w:t>rful</w:t>
      </w:r>
      <w:proofErr w:type="spellEnd"/>
      <w:r w:rsidRPr="00B06E86">
        <w:rPr>
          <w:rFonts w:asciiTheme="majorHAnsi" w:hAnsiTheme="majorHAnsi" w:cstheme="majorHAnsi"/>
          <w:color w:val="171717" w:themeColor="background2" w:themeShade="1A"/>
          <w:sz w:val="28"/>
          <w:szCs w:val="28"/>
        </w:rPr>
        <w:t xml:space="preserve"> way to help you prove your point. When you click Online Video, you can paste in the embed code for the video you want to add. You can also type a keyword to search online for the video that best fits your document.</w:t>
      </w:r>
      <w:commentRangeEnd w:id="10"/>
      <w:r w:rsidRPr="00B06E86">
        <w:rPr>
          <w:rStyle w:val="CommentReference"/>
          <w:color w:val="171717" w:themeColor="background2" w:themeShade="1A"/>
        </w:rPr>
        <w:commentReference w:id="10"/>
      </w:r>
    </w:p>
    <w:p w14:paraId="21FA309C" w14:textId="77777777" w:rsidR="0002513F" w:rsidRPr="00B06E86" w:rsidRDefault="0002513F" w:rsidP="003E196C">
      <w:pPr>
        <w:spacing w:line="360" w:lineRule="auto"/>
        <w:rPr>
          <w:rFonts w:asciiTheme="majorHAnsi" w:hAnsiTheme="majorHAnsi" w:cstheme="majorHAnsi"/>
          <w:color w:val="171717" w:themeColor="background2" w:themeShade="1A"/>
          <w:sz w:val="28"/>
          <w:szCs w:val="28"/>
        </w:rPr>
      </w:pPr>
    </w:p>
    <w:p w14:paraId="07417DBF" w14:textId="77777777" w:rsidR="0002513F" w:rsidRPr="00B06E86" w:rsidRDefault="0002513F" w:rsidP="003E196C">
      <w:pPr>
        <w:spacing w:line="360" w:lineRule="auto"/>
        <w:rPr>
          <w:rFonts w:asciiTheme="majorHAnsi" w:hAnsiTheme="majorHAnsi" w:cstheme="majorHAnsi"/>
          <w:color w:val="171717" w:themeColor="background2" w:themeShade="1A"/>
          <w:sz w:val="28"/>
          <w:szCs w:val="28"/>
        </w:rPr>
      </w:pPr>
    </w:p>
    <w:p w14:paraId="7681ACF3" w14:textId="77777777" w:rsidR="0002513F" w:rsidRPr="00B06E86" w:rsidRDefault="0002513F" w:rsidP="003E196C">
      <w:pPr>
        <w:spacing w:line="360" w:lineRule="auto"/>
        <w:rPr>
          <w:rFonts w:asciiTheme="majorHAnsi" w:hAnsiTheme="majorHAnsi" w:cstheme="majorHAnsi"/>
          <w:color w:val="171717" w:themeColor="background2" w:themeShade="1A"/>
          <w:sz w:val="28"/>
          <w:szCs w:val="28"/>
        </w:rPr>
      </w:pPr>
    </w:p>
    <w:p w14:paraId="0C425E13" w14:textId="0831162C" w:rsidR="00B06E86" w:rsidRPr="00B06E86" w:rsidRDefault="00B06E86" w:rsidP="003E196C">
      <w:pPr>
        <w:spacing w:line="360" w:lineRule="auto"/>
        <w:rPr>
          <w:rFonts w:asciiTheme="majorHAnsi" w:hAnsiTheme="majorHAnsi" w:cstheme="majorHAnsi"/>
          <w:b/>
          <w:color w:val="171717" w:themeColor="background2" w:themeShade="1A"/>
          <w:sz w:val="28"/>
          <w:szCs w:val="28"/>
        </w:rPr>
      </w:pPr>
      <w:r w:rsidRPr="00B06E86">
        <w:rPr>
          <w:rFonts w:asciiTheme="majorHAnsi" w:hAnsiTheme="majorHAnsi" w:cstheme="majorHAnsi"/>
          <w:b/>
          <w:color w:val="171717" w:themeColor="background2" w:themeShade="1A"/>
          <w:sz w:val="28"/>
          <w:szCs w:val="28"/>
        </w:rPr>
        <w:t>A picture:-</w:t>
      </w:r>
    </w:p>
    <w:p w14:paraId="691FC2DC" w14:textId="064B37FC" w:rsidR="00B06E86" w:rsidRPr="00B06E86" w:rsidRDefault="00B06E86" w:rsidP="003E196C">
      <w:pPr>
        <w:spacing w:line="360" w:lineRule="auto"/>
        <w:rPr>
          <w:rFonts w:asciiTheme="majorHAnsi" w:hAnsiTheme="majorHAnsi" w:cstheme="majorHAnsi"/>
          <w:color w:val="171717" w:themeColor="background2" w:themeShade="1A"/>
          <w:sz w:val="28"/>
          <w:szCs w:val="28"/>
        </w:rPr>
      </w:pPr>
      <w:r>
        <w:rPr>
          <w:rFonts w:asciiTheme="majorHAnsi" w:hAnsiTheme="majorHAnsi" w:cstheme="majorHAnsi"/>
          <w:noProof/>
          <w:color w:val="E7E6E6" w:themeColor="background2"/>
          <w:sz w:val="28"/>
          <w:szCs w:val="28"/>
        </w:rPr>
        <w:drawing>
          <wp:inline distT="0" distB="0" distL="0" distR="0" wp14:anchorId="0EAF6C1C" wp14:editId="71551A61">
            <wp:extent cx="2817628" cy="3756837"/>
            <wp:effectExtent l="285750" t="266700" r="287655" b="262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d534c8df82625436ca55e79acb54779ecfecf121e7e2896b475efa13d5e3cf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18972" cy="3758629"/>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14:paraId="4F4A3D4A" w14:textId="551B9B72" w:rsidR="002F40A5" w:rsidRPr="00B06E86" w:rsidRDefault="002F40A5" w:rsidP="00F102D8">
      <w:pPr>
        <w:spacing w:line="360" w:lineRule="auto"/>
        <w:rPr>
          <w:rFonts w:asciiTheme="majorHAnsi" w:hAnsiTheme="majorHAnsi" w:cstheme="majorHAnsi"/>
          <w:color w:val="1F3864" w:themeColor="accent1" w:themeShade="80"/>
          <w:sz w:val="28"/>
          <w:szCs w:val="28"/>
        </w:rPr>
      </w:pPr>
    </w:p>
    <w:p w14:paraId="5F49070A" w14:textId="4D846AC8" w:rsidR="003667F7" w:rsidRPr="00B06E86" w:rsidRDefault="00B06E86">
      <w:pPr>
        <w:rPr>
          <w:rFonts w:ascii="Times New Roman" w:hAnsi="Times New Roman" w:cs="Times New Roman"/>
          <w:b/>
          <w:color w:val="1F3864" w:themeColor="accent1" w:themeShade="80"/>
          <w:sz w:val="28"/>
          <w:szCs w:val="28"/>
        </w:rPr>
      </w:pPr>
      <w:hyperlink r:id="rId11" w:history="1">
        <w:r w:rsidR="00724E28" w:rsidRPr="00B06E86">
          <w:rPr>
            <w:rStyle w:val="Hyperlink"/>
            <w:rFonts w:ascii="Times New Roman" w:hAnsi="Times New Roman" w:cs="Times New Roman"/>
            <w:b/>
            <w:color w:val="1F3864" w:themeColor="accent1" w:themeShade="80"/>
            <w:sz w:val="28"/>
            <w:szCs w:val="28"/>
          </w:rPr>
          <w:t>Click here</w:t>
        </w:r>
        <w:r w:rsidR="003E196C" w:rsidRPr="00B06E86">
          <w:rPr>
            <w:rStyle w:val="Hyperlink"/>
            <w:rFonts w:ascii="Times New Roman" w:hAnsi="Times New Roman" w:cs="Times New Roman"/>
            <w:b/>
            <w:color w:val="1F3864" w:themeColor="accent1" w:themeShade="80"/>
            <w:sz w:val="28"/>
            <w:szCs w:val="28"/>
          </w:rPr>
          <w:t xml:space="preserve"> </w:t>
        </w:r>
        <w:r w:rsidR="00724E28" w:rsidRPr="00B06E86">
          <w:rPr>
            <w:rStyle w:val="Hyperlink"/>
            <w:rFonts w:ascii="Times New Roman" w:hAnsi="Times New Roman" w:cs="Times New Roman"/>
            <w:b/>
            <w:color w:val="1F3864" w:themeColor="accent1" w:themeShade="80"/>
            <w:sz w:val="28"/>
            <w:szCs w:val="28"/>
          </w:rPr>
          <w:t>to view more about word</w:t>
        </w:r>
      </w:hyperlink>
      <w:r w:rsidR="003E196C" w:rsidRPr="00B06E86">
        <w:rPr>
          <w:rStyle w:val="Hyperlink"/>
          <w:rFonts w:ascii="Times New Roman" w:hAnsi="Times New Roman" w:cs="Times New Roman"/>
          <w:b/>
          <w:color w:val="1F3864" w:themeColor="accent1" w:themeShade="80"/>
          <w:sz w:val="28"/>
          <w:szCs w:val="28"/>
        </w:rPr>
        <w:t xml:space="preserve"> </w:t>
      </w:r>
    </w:p>
    <w:p w14:paraId="07A77E1E" w14:textId="3F9E0BC8" w:rsidR="003667F7" w:rsidRPr="00B06E86" w:rsidRDefault="003667F7">
      <w:pPr>
        <w:rPr>
          <w:rFonts w:ascii="Times New Roman" w:hAnsi="Times New Roman" w:cs="Times New Roman"/>
          <w:color w:val="171717" w:themeColor="background2" w:themeShade="1A"/>
          <w:sz w:val="28"/>
          <w:szCs w:val="28"/>
        </w:rPr>
      </w:pPr>
    </w:p>
    <w:p w14:paraId="2D36CB0E" w14:textId="77777777" w:rsidR="003667F7" w:rsidRPr="00B06E86" w:rsidRDefault="003667F7">
      <w:pPr>
        <w:rPr>
          <w:rFonts w:ascii="Times New Roman" w:hAnsi="Times New Roman" w:cs="Times New Roman"/>
          <w:color w:val="171717" w:themeColor="background2" w:themeShade="1A"/>
          <w:sz w:val="28"/>
          <w:szCs w:val="28"/>
        </w:rPr>
      </w:pPr>
    </w:p>
    <w:p w14:paraId="1DD1ABDD" w14:textId="42F281D1" w:rsidR="005F779E" w:rsidRPr="00B06E86" w:rsidRDefault="005F779E">
      <w:pPr>
        <w:rPr>
          <w:rFonts w:ascii="Times New Roman" w:hAnsi="Times New Roman" w:cs="Times New Roman"/>
          <w:color w:val="171717" w:themeColor="background2" w:themeShade="1A"/>
          <w:sz w:val="28"/>
          <w:szCs w:val="28"/>
        </w:rPr>
      </w:pPr>
      <w:r w:rsidRPr="00B06E86">
        <w:rPr>
          <w:rFonts w:ascii="Times New Roman" w:hAnsi="Times New Roman" w:cs="Times New Roman"/>
          <w:color w:val="171717" w:themeColor="background2" w:themeShade="1A"/>
          <w:sz w:val="28"/>
          <w:szCs w:val="28"/>
        </w:rPr>
        <w:fldChar w:fldCharType="begin"/>
      </w:r>
      <w:r w:rsidRPr="00B06E86">
        <w:rPr>
          <w:rFonts w:ascii="Times New Roman" w:hAnsi="Times New Roman" w:cs="Times New Roman"/>
          <w:color w:val="171717" w:themeColor="background2" w:themeShade="1A"/>
          <w:sz w:val="28"/>
          <w:szCs w:val="28"/>
        </w:rPr>
        <w:instrText xml:space="preserve"> MERGEFIELD "NAME" </w:instrText>
      </w:r>
      <w:r w:rsidRPr="00B06E86">
        <w:rPr>
          <w:rFonts w:ascii="Times New Roman" w:hAnsi="Times New Roman" w:cs="Times New Roman"/>
          <w:color w:val="171717" w:themeColor="background2" w:themeShade="1A"/>
          <w:sz w:val="28"/>
          <w:szCs w:val="28"/>
        </w:rPr>
        <w:fldChar w:fldCharType="separate"/>
      </w:r>
      <w:r w:rsidR="003E196C" w:rsidRPr="00B06E86">
        <w:rPr>
          <w:rFonts w:ascii="Times New Roman" w:hAnsi="Times New Roman" w:cs="Times New Roman"/>
          <w:noProof/>
          <w:color w:val="171717" w:themeColor="background2" w:themeShade="1A"/>
          <w:sz w:val="28"/>
          <w:szCs w:val="28"/>
        </w:rPr>
        <w:t>«NAME»</w:t>
      </w:r>
      <w:r w:rsidRPr="00B06E86">
        <w:rPr>
          <w:rFonts w:ascii="Times New Roman" w:hAnsi="Times New Roman" w:cs="Times New Roman"/>
          <w:color w:val="171717" w:themeColor="background2" w:themeShade="1A"/>
          <w:sz w:val="28"/>
          <w:szCs w:val="28"/>
        </w:rPr>
        <w:fldChar w:fldCharType="end"/>
      </w:r>
    </w:p>
    <w:p w14:paraId="5E1A4253" w14:textId="5D60EB0A" w:rsidR="005F779E" w:rsidRPr="00B06E86" w:rsidRDefault="005F779E">
      <w:pPr>
        <w:rPr>
          <w:rFonts w:ascii="Times New Roman" w:hAnsi="Times New Roman" w:cs="Times New Roman"/>
          <w:color w:val="171717" w:themeColor="background2" w:themeShade="1A"/>
          <w:sz w:val="28"/>
          <w:szCs w:val="28"/>
        </w:rPr>
      </w:pPr>
      <w:r w:rsidRPr="00B06E86">
        <w:rPr>
          <w:rFonts w:ascii="Times New Roman" w:hAnsi="Times New Roman" w:cs="Times New Roman"/>
          <w:color w:val="171717" w:themeColor="background2" w:themeShade="1A"/>
          <w:sz w:val="28"/>
          <w:szCs w:val="28"/>
        </w:rPr>
        <w:fldChar w:fldCharType="begin"/>
      </w:r>
      <w:r w:rsidRPr="00B06E86">
        <w:rPr>
          <w:rFonts w:ascii="Times New Roman" w:hAnsi="Times New Roman" w:cs="Times New Roman"/>
          <w:color w:val="171717" w:themeColor="background2" w:themeShade="1A"/>
          <w:sz w:val="28"/>
          <w:szCs w:val="28"/>
        </w:rPr>
        <w:instrText xml:space="preserve"> MERGEFIELD GRADE </w:instrText>
      </w:r>
      <w:r w:rsidRPr="00B06E86">
        <w:rPr>
          <w:rFonts w:ascii="Times New Roman" w:hAnsi="Times New Roman" w:cs="Times New Roman"/>
          <w:color w:val="171717" w:themeColor="background2" w:themeShade="1A"/>
          <w:sz w:val="28"/>
          <w:szCs w:val="28"/>
        </w:rPr>
        <w:fldChar w:fldCharType="separate"/>
      </w:r>
      <w:r w:rsidR="003E196C" w:rsidRPr="00B06E86">
        <w:rPr>
          <w:rFonts w:ascii="Times New Roman" w:hAnsi="Times New Roman" w:cs="Times New Roman"/>
          <w:noProof/>
          <w:color w:val="171717" w:themeColor="background2" w:themeShade="1A"/>
          <w:sz w:val="28"/>
          <w:szCs w:val="28"/>
        </w:rPr>
        <w:t>«GRADE»</w:t>
      </w:r>
      <w:r w:rsidRPr="00B06E86">
        <w:rPr>
          <w:rFonts w:ascii="Times New Roman" w:hAnsi="Times New Roman" w:cs="Times New Roman"/>
          <w:color w:val="171717" w:themeColor="background2" w:themeShade="1A"/>
          <w:sz w:val="28"/>
          <w:szCs w:val="28"/>
        </w:rPr>
        <w:fldChar w:fldCharType="end"/>
      </w:r>
    </w:p>
    <w:p w14:paraId="70E70B92" w14:textId="77777777" w:rsidR="00DF6F47" w:rsidRPr="00B06E86" w:rsidRDefault="00DF6F47">
      <w:pPr>
        <w:rPr>
          <w:rFonts w:ascii="Times New Roman" w:hAnsi="Times New Roman" w:cs="Times New Roman"/>
          <w:color w:val="171717" w:themeColor="background2" w:themeShade="1A"/>
          <w:sz w:val="28"/>
          <w:szCs w:val="28"/>
        </w:rPr>
      </w:pPr>
    </w:p>
    <w:p w14:paraId="6AB3D753" w14:textId="77777777" w:rsidR="00DF6F47" w:rsidRPr="00B06E86" w:rsidRDefault="00DF6F47">
      <w:pPr>
        <w:rPr>
          <w:rFonts w:ascii="Times New Roman" w:hAnsi="Times New Roman" w:cs="Times New Roman"/>
          <w:color w:val="171717" w:themeColor="background2" w:themeShade="1A"/>
          <w:sz w:val="28"/>
          <w:szCs w:val="28"/>
        </w:rPr>
      </w:pPr>
    </w:p>
    <w:p w14:paraId="10586B97" w14:textId="305DF312" w:rsidR="00DF6F47" w:rsidRPr="00B06E86" w:rsidRDefault="00DF6F47">
      <w:pPr>
        <w:rPr>
          <w:b/>
          <w:color w:val="171717" w:themeColor="background2" w:themeShade="1A"/>
          <w:u w:val="single"/>
        </w:rPr>
      </w:pPr>
      <w:r w:rsidRPr="00B06E86">
        <w:rPr>
          <w:b/>
          <w:color w:val="171717" w:themeColor="background2" w:themeShade="1A"/>
          <w:u w:val="single"/>
        </w:rPr>
        <w:object w:dxaOrig="871" w:dyaOrig="769" w14:anchorId="2B242A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40.2pt" o:ole="">
            <v:imagedata r:id="rId12" o:title=""/>
          </v:shape>
          <o:OLEObject Type="Embed" ProgID="Package" ShapeID="_x0000_i1025" DrawAspect="Content" ObjectID="_1791225893" r:id="rId13"/>
        </w:object>
      </w:r>
      <w:r w:rsidRPr="00B06E86">
        <w:rPr>
          <w:b/>
          <w:color w:val="171717" w:themeColor="background2" w:themeShade="1A"/>
          <w:u w:val="single"/>
        </w:rPr>
        <w:t xml:space="preserve"> </w:t>
      </w:r>
      <w:r w:rsidR="005A5F03" w:rsidRPr="00B06E86">
        <w:rPr>
          <w:b/>
          <w:color w:val="171717" w:themeColor="background2" w:themeShade="1A"/>
          <w:u w:val="single"/>
        </w:rPr>
        <w:t>RECIPIENTS LIST</w:t>
      </w:r>
    </w:p>
    <w:p w14:paraId="3B44CE45" w14:textId="77777777" w:rsidR="005F779E" w:rsidRPr="00B06E86" w:rsidRDefault="005F779E">
      <w:pPr>
        <w:rPr>
          <w:rFonts w:ascii="Times New Roman" w:hAnsi="Times New Roman" w:cs="Times New Roman"/>
          <w:color w:val="171717" w:themeColor="background2" w:themeShade="1A"/>
          <w:sz w:val="28"/>
          <w:szCs w:val="28"/>
        </w:rPr>
      </w:pPr>
    </w:p>
    <w:p w14:paraId="5027520E" w14:textId="77777777" w:rsidR="005F779E" w:rsidRPr="00B06E86" w:rsidRDefault="005F779E" w:rsidP="00E5101A">
      <w:pPr>
        <w:pStyle w:val="ListParagraph"/>
        <w:numPr>
          <w:ilvl w:val="0"/>
          <w:numId w:val="2"/>
        </w:numPr>
        <w:rPr>
          <w:rFonts w:ascii="Times New Roman" w:hAnsi="Times New Roman" w:cs="Times New Roman"/>
          <w:color w:val="171717" w:themeColor="background2" w:themeShade="1A"/>
          <w:sz w:val="28"/>
          <w:szCs w:val="28"/>
        </w:rPr>
      </w:pPr>
      <w:r w:rsidRPr="00B06E86">
        <w:rPr>
          <w:rFonts w:ascii="Times New Roman" w:hAnsi="Times New Roman" w:cs="Times New Roman"/>
          <w:color w:val="171717" w:themeColor="background2" w:themeShade="1A"/>
          <w:sz w:val="28"/>
          <w:szCs w:val="28"/>
        </w:rPr>
        <w:t>For email merging go to mailing from above bar.</w:t>
      </w:r>
      <w:r w:rsidRPr="00B06E86">
        <w:rPr>
          <w:rFonts w:ascii="Times New Roman" w:hAnsi="Times New Roman" w:cs="Times New Roman"/>
          <w:color w:val="171717" w:themeColor="background2" w:themeShade="1A"/>
          <w:sz w:val="28"/>
          <w:szCs w:val="28"/>
        </w:rPr>
        <w:br/>
        <w:t>Then you have to click select recipients.</w:t>
      </w:r>
    </w:p>
    <w:p w14:paraId="2A3FB3A1" w14:textId="77777777" w:rsidR="005F779E" w:rsidRPr="00B06E86" w:rsidRDefault="005F779E" w:rsidP="00E5101A">
      <w:pPr>
        <w:pStyle w:val="ListParagraph"/>
        <w:numPr>
          <w:ilvl w:val="0"/>
          <w:numId w:val="2"/>
        </w:numPr>
        <w:rPr>
          <w:rFonts w:ascii="Times New Roman" w:hAnsi="Times New Roman" w:cs="Times New Roman"/>
          <w:color w:val="171717" w:themeColor="background2" w:themeShade="1A"/>
          <w:sz w:val="28"/>
          <w:szCs w:val="28"/>
        </w:rPr>
      </w:pPr>
      <w:r w:rsidRPr="00B06E86">
        <w:rPr>
          <w:rFonts w:ascii="Times New Roman" w:hAnsi="Times New Roman" w:cs="Times New Roman"/>
          <w:color w:val="171717" w:themeColor="background2" w:themeShade="1A"/>
          <w:sz w:val="28"/>
          <w:szCs w:val="28"/>
        </w:rPr>
        <w:t>Here you have to make list of your own.</w:t>
      </w:r>
    </w:p>
    <w:p w14:paraId="0804EB6A" w14:textId="4695A846" w:rsidR="005F779E" w:rsidRPr="00B06E86" w:rsidRDefault="005F779E" w:rsidP="00E5101A">
      <w:pPr>
        <w:pStyle w:val="ListParagraph"/>
        <w:numPr>
          <w:ilvl w:val="0"/>
          <w:numId w:val="2"/>
        </w:numPr>
        <w:rPr>
          <w:rFonts w:ascii="Times New Roman" w:hAnsi="Times New Roman" w:cs="Times New Roman"/>
          <w:color w:val="171717" w:themeColor="background2" w:themeShade="1A"/>
          <w:sz w:val="28"/>
          <w:szCs w:val="28"/>
        </w:rPr>
      </w:pPr>
      <w:r w:rsidRPr="00B06E86">
        <w:rPr>
          <w:rFonts w:ascii="Times New Roman" w:hAnsi="Times New Roman" w:cs="Times New Roman"/>
          <w:color w:val="171717" w:themeColor="background2" w:themeShade="1A"/>
          <w:sz w:val="28"/>
          <w:szCs w:val="28"/>
        </w:rPr>
        <w:t xml:space="preserve">Then you have to </w:t>
      </w:r>
      <w:r w:rsidR="003667F7" w:rsidRPr="00B06E86">
        <w:rPr>
          <w:rFonts w:ascii="Times New Roman" w:hAnsi="Times New Roman" w:cs="Times New Roman"/>
          <w:color w:val="171717" w:themeColor="background2" w:themeShade="1A"/>
          <w:sz w:val="28"/>
          <w:szCs w:val="28"/>
        </w:rPr>
        <w:t>use insert merge field to add them in your document.</w:t>
      </w:r>
      <w:r w:rsidRPr="00B06E86">
        <w:rPr>
          <w:rFonts w:ascii="Times New Roman" w:hAnsi="Times New Roman" w:cs="Times New Roman"/>
          <w:color w:val="171717" w:themeColor="background2" w:themeShade="1A"/>
          <w:sz w:val="28"/>
          <w:szCs w:val="28"/>
        </w:rPr>
        <w:t xml:space="preserve"> </w:t>
      </w:r>
    </w:p>
    <w:sectPr w:rsidR="005F779E" w:rsidRPr="00B06E86" w:rsidSect="005A5F03">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Borders w:offsetFrom="page">
        <w:top w:val="threeDEngrave" w:sz="24" w:space="24" w:color="FFFFFF" w:themeColor="background1"/>
        <w:left w:val="threeDEngrave" w:sz="24" w:space="24" w:color="FFFFFF" w:themeColor="background1"/>
        <w:bottom w:val="threeDEmboss" w:sz="24" w:space="24" w:color="FFFFFF" w:themeColor="background1"/>
        <w:right w:val="threeDEmboss" w:sz="24" w:space="24" w:color="FFFFFF" w:themeColor="background1"/>
      </w:pgBorder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Students" w:date="2024-10-23T12:32:00Z" w:initials="S">
    <w:p w14:paraId="10018233" w14:textId="51E8BC7F" w:rsidR="00F102D8" w:rsidRDefault="00F102D8">
      <w:pPr>
        <w:pStyle w:val="CommentText"/>
      </w:pPr>
      <w:r>
        <w:rPr>
          <w:rStyle w:val="CommentReference"/>
        </w:rPr>
        <w:annotationRef/>
      </w:r>
      <w:r>
        <w:t xml:space="preserve">This is automated </w:t>
      </w:r>
      <w:proofErr w:type="gramStart"/>
      <w:r>
        <w:t>created</w:t>
      </w:r>
      <w:r w:rsidR="002F40A5">
        <w:t xml:space="preserve">  paragraph</w:t>
      </w:r>
      <w:proofErr w:type="gramEnd"/>
      <w:r w:rsidR="002F40A5">
        <w:t>.</w:t>
      </w:r>
    </w:p>
    <w:p w14:paraId="04B07386" w14:textId="36C3C8F7" w:rsidR="002F40A5" w:rsidRDefault="002F40A5">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B073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C36B5F" w16cex:dateUtc="2024-10-23T0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B07386" w16cid:durableId="2AC36B5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9F7BD1" w14:textId="77777777" w:rsidR="002F40A5" w:rsidRDefault="002F40A5" w:rsidP="002F40A5">
      <w:pPr>
        <w:spacing w:after="0" w:line="240" w:lineRule="auto"/>
      </w:pPr>
      <w:r>
        <w:separator/>
      </w:r>
    </w:p>
  </w:endnote>
  <w:endnote w:type="continuationSeparator" w:id="0">
    <w:p w14:paraId="35B7E156" w14:textId="77777777" w:rsidR="002F40A5" w:rsidRDefault="002F40A5" w:rsidP="002F4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8C85" w14:textId="77777777" w:rsidR="00B06E86" w:rsidRDefault="00B06E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844178"/>
      <w:docPartObj>
        <w:docPartGallery w:val="Page Numbers (Bottom of Page)"/>
        <w:docPartUnique/>
      </w:docPartObj>
    </w:sdtPr>
    <w:sdtEndPr>
      <w:rPr>
        <w:b/>
        <w:noProof/>
        <w:sz w:val="20"/>
        <w:szCs w:val="20"/>
      </w:rPr>
    </w:sdtEndPr>
    <w:sdtContent>
      <w:p w14:paraId="30359DD7" w14:textId="39C2BD0F" w:rsidR="002F40A5" w:rsidRPr="005A5F03" w:rsidRDefault="002F40A5" w:rsidP="005A5F03">
        <w:pPr>
          <w:pStyle w:val="Footer"/>
          <w:jc w:val="right"/>
          <w:rPr>
            <w:b/>
            <w:sz w:val="20"/>
            <w:szCs w:val="20"/>
          </w:rPr>
        </w:pPr>
        <w:r w:rsidRPr="005A5F03">
          <w:rPr>
            <w:b/>
            <w:sz w:val="20"/>
            <w:szCs w:val="20"/>
          </w:rPr>
          <w:fldChar w:fldCharType="begin"/>
        </w:r>
        <w:r w:rsidRPr="005A5F03">
          <w:rPr>
            <w:b/>
            <w:sz w:val="20"/>
            <w:szCs w:val="20"/>
          </w:rPr>
          <w:instrText xml:space="preserve"> PAGE   \* MERGEFORMAT </w:instrText>
        </w:r>
        <w:r w:rsidRPr="005A5F03">
          <w:rPr>
            <w:b/>
            <w:sz w:val="20"/>
            <w:szCs w:val="20"/>
          </w:rPr>
          <w:fldChar w:fldCharType="separate"/>
        </w:r>
        <w:r w:rsidR="00B06E86">
          <w:rPr>
            <w:b/>
            <w:noProof/>
            <w:sz w:val="20"/>
            <w:szCs w:val="20"/>
          </w:rPr>
          <w:t>3</w:t>
        </w:r>
        <w:r w:rsidRPr="005A5F03">
          <w:rPr>
            <w:b/>
            <w:noProof/>
            <w:sz w:val="20"/>
            <w:szCs w:val="20"/>
          </w:rPr>
          <w:fldChar w:fldCharType="end"/>
        </w:r>
      </w:p>
    </w:sdtContent>
  </w:sdt>
  <w:p w14:paraId="7304855B" w14:textId="77777777" w:rsidR="002F40A5" w:rsidRDefault="002F40A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E31ED" w14:textId="77777777" w:rsidR="00B06E86" w:rsidRDefault="00B06E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E5B19A" w14:textId="77777777" w:rsidR="002F40A5" w:rsidRDefault="002F40A5" w:rsidP="002F40A5">
      <w:pPr>
        <w:spacing w:after="0" w:line="240" w:lineRule="auto"/>
      </w:pPr>
      <w:r>
        <w:separator/>
      </w:r>
    </w:p>
  </w:footnote>
  <w:footnote w:type="continuationSeparator" w:id="0">
    <w:p w14:paraId="5899C470" w14:textId="77777777" w:rsidR="002F40A5" w:rsidRDefault="002F40A5" w:rsidP="002F40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6D7DC" w14:textId="1FF842EF" w:rsidR="00B06E86" w:rsidRDefault="00B06E86">
    <w:pPr>
      <w:pStyle w:val="Header"/>
    </w:pPr>
    <w:r>
      <w:rPr>
        <w:noProof/>
      </w:rPr>
      <w:pict w14:anchorId="31803E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97766" o:spid="_x0000_s14338" type="#_x0000_t136" style="position:absolute;margin-left:0;margin-top:0;width:569.85pt;height:89.95pt;rotation:315;z-index:-251653120;mso-position-horizontal:center;mso-position-horizontal-relative:margin;mso-position-vertical:center;mso-position-vertical-relative:margin" o:allowincell="f" fillcolor="silver" stroked="f">
          <v:fill opacity=".5"/>
          <v:textpath style="font-family:&quot;Calibri&quot;;font-size:1pt" string="Mujeeb Ashfaq Kamboh"/>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5CADD" w14:textId="3E2FF244" w:rsidR="002F40A5" w:rsidRPr="002F40A5" w:rsidRDefault="00B06E86" w:rsidP="002F40A5">
    <w:pPr>
      <w:spacing w:line="264" w:lineRule="auto"/>
      <w:rPr>
        <w:b/>
        <w:bCs/>
      </w:rPr>
    </w:pPr>
    <w:r>
      <w:rPr>
        <w:noProof/>
      </w:rPr>
      <w:pict w14:anchorId="35DEC4C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97767" o:spid="_x0000_s14339" type="#_x0000_t136" style="position:absolute;margin-left:0;margin-top:0;width:569.85pt;height:89.95pt;rotation:315;z-index:-251651072;mso-position-horizontal:center;mso-position-horizontal-relative:margin;mso-position-vertical:center;mso-position-vertical-relative:margin" o:allowincell="f" fillcolor="silver" stroked="f">
          <v:fill opacity=".5"/>
          <v:textpath style="font-family:&quot;Calibri&quot;;font-size:1pt" string="Mujeeb Ashfaq Kamboh"/>
        </v:shape>
      </w:pict>
    </w:r>
    <w:r w:rsidR="002F40A5" w:rsidRPr="002F40A5">
      <w:rPr>
        <w:b/>
        <w:bCs/>
        <w:noProof/>
        <w:color w:val="000000"/>
      </w:rPr>
      <mc:AlternateContent>
        <mc:Choice Requires="wps">
          <w:drawing>
            <wp:anchor distT="0" distB="0" distL="114300" distR="114300" simplePos="0" relativeHeight="251659264" behindDoc="0" locked="0" layoutInCell="1" allowOverlap="1" wp14:anchorId="75453165" wp14:editId="7A84F2D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D637754"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sidR="002F40A5">
      <w:rPr>
        <w:b/>
        <w:bCs/>
      </w:rPr>
      <w:t>ROLL NUMBER: 303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00C0A" w14:textId="7F27EF90" w:rsidR="00B06E86" w:rsidRDefault="00B06E86">
    <w:pPr>
      <w:pStyle w:val="Header"/>
    </w:pPr>
    <w:r>
      <w:rPr>
        <w:noProof/>
      </w:rPr>
      <w:pict w14:anchorId="525AC4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97765" o:spid="_x0000_s14337" type="#_x0000_t136" style="position:absolute;margin-left:0;margin-top:0;width:569.85pt;height:89.95pt;rotation:315;z-index:-251655168;mso-position-horizontal:center;mso-position-horizontal-relative:margin;mso-position-vertical:center;mso-position-vertical-relative:margin" o:allowincell="f" fillcolor="silver" stroked="f">
          <v:fill opacity=".5"/>
          <v:textpath style="font-family:&quot;Calibri&quot;;font-size:1pt" string="Mujeeb Ashfaq Kamboh"/>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F515AA"/>
    <w:multiLevelType w:val="hybridMultilevel"/>
    <w:tmpl w:val="792E4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6E5B39"/>
    <w:multiLevelType w:val="hybridMultilevel"/>
    <w:tmpl w:val="D6F63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udents">
    <w15:presenceInfo w15:providerId="None" w15:userId="Studen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hdrShapeDefaults>
    <o:shapedefaults v:ext="edit" spidmax="14340">
      <o:colormenu v:ext="edit" fillcolor="none [1629]"/>
    </o:shapedefaults>
    <o:shapelayout v:ext="edit">
      <o:idmap v:ext="edit" data="1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1E9"/>
    <w:rsid w:val="0002513F"/>
    <w:rsid w:val="00211F47"/>
    <w:rsid w:val="002C22A9"/>
    <w:rsid w:val="002F40A5"/>
    <w:rsid w:val="003667F7"/>
    <w:rsid w:val="00370A32"/>
    <w:rsid w:val="003D011D"/>
    <w:rsid w:val="003E196C"/>
    <w:rsid w:val="00490D2C"/>
    <w:rsid w:val="004B4341"/>
    <w:rsid w:val="005039C9"/>
    <w:rsid w:val="005A5F03"/>
    <w:rsid w:val="005F779E"/>
    <w:rsid w:val="00724E28"/>
    <w:rsid w:val="007612FF"/>
    <w:rsid w:val="008D5D01"/>
    <w:rsid w:val="00912F4F"/>
    <w:rsid w:val="00B06E86"/>
    <w:rsid w:val="00DE51E9"/>
    <w:rsid w:val="00DF6F47"/>
    <w:rsid w:val="00E5101A"/>
    <w:rsid w:val="00F102D8"/>
    <w:rsid w:val="00FE3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40">
      <o:colormenu v:ext="edit" fillcolor="none [1629]"/>
    </o:shapedefaults>
    <o:shapelayout v:ext="edit">
      <o:idmap v:ext="edit" data="1"/>
    </o:shapelayout>
  </w:shapeDefaults>
  <w:decimalSymbol w:val="."/>
  <w:listSeparator w:val=","/>
  <w14:docId w14:val="02AE727E"/>
  <w15:chartTrackingRefBased/>
  <w15:docId w15:val="{8D26B812-CB7A-4339-9263-E7D8572C6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2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02D8"/>
    <w:pPr>
      <w:ind w:left="720"/>
      <w:contextualSpacing/>
    </w:pPr>
  </w:style>
  <w:style w:type="character" w:styleId="CommentReference">
    <w:name w:val="annotation reference"/>
    <w:basedOn w:val="DefaultParagraphFont"/>
    <w:uiPriority w:val="99"/>
    <w:semiHidden/>
    <w:unhideWhenUsed/>
    <w:rsid w:val="00F102D8"/>
    <w:rPr>
      <w:sz w:val="16"/>
      <w:szCs w:val="16"/>
    </w:rPr>
  </w:style>
  <w:style w:type="paragraph" w:styleId="CommentText">
    <w:name w:val="annotation text"/>
    <w:basedOn w:val="Normal"/>
    <w:link w:val="CommentTextChar"/>
    <w:uiPriority w:val="99"/>
    <w:semiHidden/>
    <w:unhideWhenUsed/>
    <w:rsid w:val="00F102D8"/>
    <w:pPr>
      <w:spacing w:line="240" w:lineRule="auto"/>
    </w:pPr>
    <w:rPr>
      <w:sz w:val="20"/>
      <w:szCs w:val="20"/>
    </w:rPr>
  </w:style>
  <w:style w:type="character" w:customStyle="1" w:styleId="CommentTextChar">
    <w:name w:val="Comment Text Char"/>
    <w:basedOn w:val="DefaultParagraphFont"/>
    <w:link w:val="CommentText"/>
    <w:uiPriority w:val="99"/>
    <w:semiHidden/>
    <w:rsid w:val="00F102D8"/>
    <w:rPr>
      <w:sz w:val="20"/>
      <w:szCs w:val="20"/>
    </w:rPr>
  </w:style>
  <w:style w:type="paragraph" w:styleId="CommentSubject">
    <w:name w:val="annotation subject"/>
    <w:basedOn w:val="CommentText"/>
    <w:next w:val="CommentText"/>
    <w:link w:val="CommentSubjectChar"/>
    <w:uiPriority w:val="99"/>
    <w:semiHidden/>
    <w:unhideWhenUsed/>
    <w:rsid w:val="00F102D8"/>
    <w:rPr>
      <w:b/>
      <w:bCs/>
    </w:rPr>
  </w:style>
  <w:style w:type="character" w:customStyle="1" w:styleId="CommentSubjectChar">
    <w:name w:val="Comment Subject Char"/>
    <w:basedOn w:val="CommentTextChar"/>
    <w:link w:val="CommentSubject"/>
    <w:uiPriority w:val="99"/>
    <w:semiHidden/>
    <w:rsid w:val="00F102D8"/>
    <w:rPr>
      <w:b/>
      <w:bCs/>
      <w:sz w:val="20"/>
      <w:szCs w:val="20"/>
    </w:rPr>
  </w:style>
  <w:style w:type="paragraph" w:styleId="Header">
    <w:name w:val="header"/>
    <w:basedOn w:val="Normal"/>
    <w:link w:val="HeaderChar"/>
    <w:uiPriority w:val="99"/>
    <w:unhideWhenUsed/>
    <w:rsid w:val="002F40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0A5"/>
  </w:style>
  <w:style w:type="paragraph" w:styleId="Footer">
    <w:name w:val="footer"/>
    <w:basedOn w:val="Normal"/>
    <w:link w:val="FooterChar"/>
    <w:uiPriority w:val="99"/>
    <w:unhideWhenUsed/>
    <w:rsid w:val="002F40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0A5"/>
  </w:style>
  <w:style w:type="character" w:styleId="Hyperlink">
    <w:name w:val="Hyperlink"/>
    <w:basedOn w:val="DefaultParagraphFont"/>
    <w:uiPriority w:val="99"/>
    <w:unhideWhenUsed/>
    <w:rsid w:val="00724E28"/>
    <w:rPr>
      <w:color w:val="0563C1" w:themeColor="hyperlink"/>
      <w:u w:val="single"/>
    </w:rPr>
  </w:style>
  <w:style w:type="character" w:customStyle="1" w:styleId="UnresolvedMention">
    <w:name w:val="Unresolved Mention"/>
    <w:basedOn w:val="DefaultParagraphFont"/>
    <w:uiPriority w:val="99"/>
    <w:semiHidden/>
    <w:unhideWhenUsed/>
    <w:rsid w:val="00724E28"/>
    <w:rPr>
      <w:color w:val="605E5C"/>
      <w:shd w:val="clear" w:color="auto" w:fill="E1DFDD"/>
    </w:rPr>
  </w:style>
  <w:style w:type="paragraph" w:styleId="BalloonText">
    <w:name w:val="Balloon Text"/>
    <w:basedOn w:val="Normal"/>
    <w:link w:val="BalloonTextChar"/>
    <w:uiPriority w:val="99"/>
    <w:semiHidden/>
    <w:unhideWhenUsed/>
    <w:rsid w:val="00DF6F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6F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5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oleObject" Target="embeddings/oleObject1.bin"/><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www.microsoft.com" TargetMode="External"/><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23" Type="http://schemas.microsoft.com/office/2016/09/relationships/commentsIds" Target="commentsIds.xml"/><Relationship Id="rId10" Type="http://schemas.openxmlformats.org/officeDocument/2006/relationships/image" Target="media/image1.jpeg"/><Relationship Id="rId19"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Cli</b:Tag>
    <b:SourceType>InternetSite</b:SourceType>
    <b:Guid>{17680157-F32A-412F-9734-B093B864EFB0}</b:Guid>
    <b:Author>
      <b:Author>
        <b:NameList>
          <b:Person>
            <b:Last>word</b:Last>
            <b:First>Click</b:First>
            <b:Middle>here to learn about</b:Middle>
          </b:Person>
        </b:NameList>
      </b:Author>
    </b:Author>
    <b:URL>www.microsoft.com</b:URL>
    <b:RefOrder>1</b:RefOrder>
  </b:Source>
</b:Sources>
</file>

<file path=customXml/itemProps1.xml><?xml version="1.0" encoding="utf-8"?>
<ds:datastoreItem xmlns:ds="http://schemas.openxmlformats.org/officeDocument/2006/customXml" ds:itemID="{456FD341-F157-4797-A8BF-4FED87B55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MUJEEB ASHFAQ KAMBOH</cp:lastModifiedBy>
  <cp:revision>16</cp:revision>
  <dcterms:created xsi:type="dcterms:W3CDTF">2024-10-23T07:16:00Z</dcterms:created>
  <dcterms:modified xsi:type="dcterms:W3CDTF">2024-10-23T16:59:00Z</dcterms:modified>
</cp:coreProperties>
</file>